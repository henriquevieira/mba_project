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Liberation Sans" w:hAnsi="Liberation Sans"/>
        </w:rPr>
      </w:pPr>
      <w:r>
        <w:rPr>
          <w:rFonts w:ascii="Liberation Sans" w:hAnsi="Liberation Sans"/>
        </w:rPr>
        <w:t>Extração de dados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Extraímos uma amostra no total de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904</w:t>
      </w:r>
      <w:r>
        <w:rPr>
          <w:rFonts w:ascii="Liberation Sans" w:hAnsi="Liberation Sans"/>
        </w:rPr>
        <w:t xml:space="preserve"> documentos de patentes através do uso da técnica de webscraping. Destes documentos, os dados de Titulo e Resumo foram pré processados, removendo as quebras de linhas, espaços no inicio e fim da frase, uso de somente um espaço como separador e transformação </w:t>
      </w:r>
      <w:r>
        <w:rPr>
          <w:rFonts w:ascii="Liberation Sans" w:hAnsi="Liberation Sans"/>
        </w:rPr>
        <w:t>do texto</w:t>
      </w:r>
      <w:r>
        <w:rPr>
          <w:rFonts w:ascii="Liberation Sans" w:hAnsi="Liberation Sans"/>
        </w:rPr>
        <w:t xml:space="preserve"> em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minúsculo.</w:t>
      </w:r>
      <w:r>
        <w:rPr>
          <w:rFonts w:ascii="Liberation Sans" w:hAnsi="Liberation Sans"/>
        </w:rPr>
        <w:t xml:space="preserve"> Estes dados foram concatenados e usados para a montagem do corpora de documentos de patentes, que poderá ser utilizado para outros projetos.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9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Fig. </w:t>
      </w:r>
      <w:r>
        <w:rPr>
          <w:rFonts w:ascii="Liberation Sans" w:hAnsi="Liberation Sans"/>
        </w:rPr>
        <w:t>Construção nuvem de palavras dos termos mais representativos para este corpora.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rPr>
          <w:rFonts w:ascii="Liberation Sans" w:hAnsi="Liberation Sans"/>
        </w:rPr>
      </w:pPr>
      <w:r>
        <w:rPr>
          <w:rFonts w:ascii="Liberation Sans" w:hAnsi="Liberation Sans"/>
        </w:rPr>
        <w:t>Construção do</w:t>
      </w:r>
      <w:r>
        <w:rPr>
          <w:rFonts w:ascii="Liberation Sans" w:hAnsi="Liberation Sans"/>
          <w:sz w:val="36"/>
          <w:szCs w:val="36"/>
        </w:rPr>
        <w:t xml:space="preserve"> </w:t>
      </w:r>
      <w:r>
        <w:rPr>
          <w:rFonts w:eastAsia="AR PL SungtiL GB" w:cs="Lohit Devanagari" w:ascii="Liberation Sans" w:hAnsi="Liberation Sans"/>
          <w:color w:val="00000A"/>
          <w:sz w:val="36"/>
          <w:szCs w:val="36"/>
          <w:lang w:val="pt-BR" w:eastAsia="zh-CN" w:bidi="hi-IN"/>
        </w:rPr>
        <w:t>dicionário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 construção do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dicionário</w:t>
      </w:r>
      <w:r>
        <w:rPr>
          <w:rFonts w:ascii="Liberation Sans" w:hAnsi="Liberation Sans"/>
        </w:rPr>
        <w:t xml:space="preserve"> engloba o levantamento de tópicos, </w:t>
      </w:r>
      <w:r>
        <w:rPr>
          <w:rFonts w:ascii="Liberation Sans" w:hAnsi="Liberation Sans"/>
        </w:rPr>
        <w:t>validação dos tópicos</w:t>
      </w:r>
      <w:r>
        <w:rPr>
          <w:rFonts w:ascii="Liberation Sans" w:hAnsi="Liberation Sans"/>
        </w:rPr>
        <w:t xml:space="preserve">, expansão do </w:t>
      </w:r>
      <w:r>
        <w:rPr>
          <w:rFonts w:ascii="Liberation Sans" w:hAnsi="Liberation Sans"/>
        </w:rPr>
        <w:t>dicionário</w:t>
      </w:r>
      <w:r>
        <w:rPr>
          <w:rFonts w:ascii="Liberation Sans" w:hAnsi="Liberation Sans"/>
        </w:rPr>
        <w:t>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2"/>
        <w:rPr/>
      </w:pPr>
      <w:r>
        <w:rPr/>
        <w:t>Levantamento de</w:t>
      </w:r>
      <w:r>
        <w:rPr>
          <w:sz w:val="32"/>
          <w:szCs w:val="32"/>
        </w:rPr>
        <w:t xml:space="preserve"> </w:t>
      </w:r>
      <w:r>
        <w:rPr>
          <w:rFonts w:eastAsia="AR PL SungtiL GB" w:cs="Lohit Devanagari"/>
          <w:color w:val="00000A"/>
          <w:sz w:val="32"/>
          <w:szCs w:val="32"/>
          <w:lang w:val="pt-BR" w:eastAsia="zh-CN" w:bidi="hi-IN"/>
        </w:rPr>
        <w:t>tópicos</w:t>
      </w:r>
    </w:p>
    <w:p>
      <w:pPr>
        <w:pStyle w:val="Normal"/>
        <w:rPr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>
          <w:rFonts w:ascii="Liberation Sans" w:hAnsi="Liberation Sans"/>
        </w:rPr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Foi utilizado o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corpora de documentos de patentes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feito no passo anterior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,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onde foi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removido as stopwords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(palavras que não possuem importância a frase, por exemplo em Inglês: The, from, a, an, with, etc.)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,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foram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removido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s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também caracteres numéricos e especiais.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O conteúdo de cada corpus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foram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separados em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uma lista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palavras,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este processo denomina-se como geração de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tokens e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cada token foi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desflexionado para a sua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palavra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raiz (lemmas). 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Obtivemos 904</w:t>
      </w: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conjuntos de palavras normalizadas, representando cada documento de patente e que esta pronto para ser utilizado em modelos de Processamento de Linguagem Natural e em modelos de Aprendizado de Maquina.</w:t>
      </w:r>
    </w:p>
    <w:p>
      <w:pPr>
        <w:pStyle w:val="Normal"/>
        <w:rPr/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Aplicamos o modelo LDA, com os seguintes parâmetros - random_state igual a 100, update_every igual a 1, chuncksize igual a 100, passes igual a 10 e alpha automático. Para definir a quantidade de tópicos k, usamos um laço de 40 interações e anotamos o valor da métrica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Coherence.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5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Fig.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A distribuição dos valores de Coherence ao longo da variação do parâmetro k, permite que observemos qual a quantidade de tópicos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mais relevantes a se utilizar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O gráfico aponta que um k igual a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25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resulta no mais alto valor de Coherence. Utilizaremos este valor para k para se definir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os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título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s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d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e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tópico.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2"/>
        <w:rPr/>
      </w:pPr>
      <w:r>
        <w:rPr>
          <w:rStyle w:val="Textooriginal"/>
          <w:rFonts w:ascii="Liberation Sans" w:hAnsi="Liberation Sans"/>
        </w:rPr>
        <w:t>Validação dos tópicos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Examinamos o tópicos obtidos através da ferramenta pyLDAvis. Os termos que compõe os tópicos gerados  representam bem o corpora usado. Temos pouca sobreposição, com exceção do tópico 18, e os termos de cada tópico possuem uma alta relevância com o tema agronomia.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Style w:val="Textooriginal"/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04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jc w:val="left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Fig.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O gráfico de bolhas, cada bolha representa um tópico, o tamanho da bolha representa a prevalência do tópico e a sobreposição de bolhas aponta a similaridade entre os tópicos. O gráfico da direita, as barras representam a relevância do termo para o tópico observado.</w:t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ab/>
      </w:r>
    </w:p>
    <w:p>
      <w:pPr>
        <w:pStyle w:val="Heading2"/>
        <w:rPr/>
      </w:pPr>
      <w:r>
        <w:rPr>
          <w:rStyle w:val="Textooriginal"/>
          <w:rFonts w:ascii="Liberation Sans" w:hAnsi="Liberation Sans"/>
        </w:rPr>
        <w:t>Expansão do dicionario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Antes de expandir o dicionário, realizamos a remoção dois tópicos que estavam muito similares. Os tópicos geraram no total de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144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termos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únic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o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s que foram submetidas ao wordnet e adicionado os sinônimos, hiperônimos e hipônimos destes termos, totalizando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616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termos que representam cada tópico. A estrutura do dicionário criado é composta por três colunas, a primeira é o tópico, a segunda são os termos que estão atrelada ao tópico e a terceira coluna são as palavras derivadas dos termos.</w:t>
      </w:r>
    </w:p>
    <w:p>
      <w:pPr>
        <w:pStyle w:val="Normal"/>
        <w:rPr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Obtivemos no final um dicionário com com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901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linhas e três colunas, que foi utilizado para fazer uma classificação inicial dos documentos de patentes. </w:t>
      </w:r>
    </w:p>
    <w:p>
      <w:pPr>
        <w:pStyle w:val="Normal"/>
        <w:rPr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</w:r>
    </w:p>
    <w:p>
      <w:pPr>
        <w:pStyle w:val="Heading1"/>
        <w:rPr/>
      </w:pPr>
      <w:r>
        <w:rPr/>
        <w:t>Construção da base de dados</w:t>
      </w:r>
    </w:p>
    <w:p>
      <w:pPr>
        <w:pStyle w:val="Normal"/>
        <w:rPr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A base de dados composta a partir das informações de identificação documento de patente, o título do documento de patente e o seu resumo. A partir do dicionario fizemos uma classificação, onde atribuímos a cada documento de patente os tópicos a que se referem. A estrutura da base de dados é de 817 linhas e 7 colunas, sendo que 87 linhas foram removidas por não conterem título ou resumo.</w:t>
      </w:r>
    </w:p>
    <w:p>
      <w:pPr>
        <w:pStyle w:val="Normal"/>
        <w:rPr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</w:r>
    </w:p>
    <w:p>
      <w:pPr>
        <w:pStyle w:val="Heading1"/>
        <w:rPr/>
      </w:pPr>
      <w:r>
        <w:rPr>
          <w:rStyle w:val="Textooriginal"/>
          <w:rFonts w:ascii="Liberation Sans" w:hAnsi="Liberation Sans"/>
        </w:rPr>
        <w:t xml:space="preserve">Construção do </w:t>
      </w:r>
      <w:r>
        <w:rPr>
          <w:rStyle w:val="Textooriginal"/>
          <w:rFonts w:eastAsia="AR PL SungtiL GB" w:cs="Liberation Mono" w:ascii="Liberation Sans" w:hAnsi="Liberation Sans"/>
          <w:b/>
          <w:bCs/>
          <w:color w:val="00000A"/>
          <w:sz w:val="36"/>
          <w:szCs w:val="36"/>
          <w:lang w:val="pt-BR" w:eastAsia="zh-CN" w:bidi="hi-IN"/>
        </w:rPr>
        <w:t>m</w:t>
      </w:r>
      <w:r>
        <w:rPr>
          <w:rStyle w:val="Textooriginal"/>
          <w:rFonts w:ascii="Liberation Sans" w:hAnsi="Liberation Sans"/>
        </w:rPr>
        <w:t>odelo</w:t>
      </w:r>
    </w:p>
    <w:p>
      <w:pPr>
        <w:pStyle w:val="Normal"/>
        <w:rPr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Para a construção do modelo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principal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,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os seguintes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modelo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s foram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testado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s,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Random Forest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, Naive Bayes e SVM, os principais modelos aplicados em classificação de texto. O seguinte fluxo de analise de dados foi aplicado:</w:t>
      </w:r>
    </w:p>
    <w:p>
      <w:pPr>
        <w:pStyle w:val="Normal"/>
        <w:rPr>
          <w:rStyle w:val="Textooriginal"/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pre processamento</w:t>
      </w:r>
    </w:p>
    <w:p>
      <w:pPr>
        <w:pStyle w:val="Normal"/>
        <w:rPr>
          <w:rStyle w:val="Textooriginal"/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Matriz documento-termo</w:t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ab/>
        <w:t xml:space="preserve">Conversão da tabela de entrada em uma matriz documento-termo, esta matriz tem a estrutura da seguinte forma: </w:t>
      </w:r>
    </w:p>
    <w:p>
      <w:pPr>
        <w:pStyle w:val="Normal"/>
        <w:rPr>
          <w:rStyle w:val="Textooriginal"/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ab/>
        <w:t>colunas: palavras de relevância</w:t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ab/>
        <w:t>linhas: documentos</w:t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ab/>
        <w:t>valores: correspondem ao valor de TF-IDF obtido, quando a palavra não consta na entrada, o valor será igual a zero.</w:t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ab/>
        <w:t>Com 817 linhas e 3492 colunas.</w:t>
      </w:r>
    </w:p>
    <w:p>
      <w:pPr>
        <w:pStyle w:val="Normal"/>
        <w:rPr>
          <w:rStyle w:val="Textooriginal"/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Remoção de stopwords</w:t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ab/>
        <w:t>Ao converter a tabela de entrada em uma matriz de documento-termo, as colunas são todas palavras de todos os documentos de patente, fazendo-se necessário a remoção de stop-words, resultando em uma tabela com 817 linhas e 3402 colunas.</w:t>
      </w:r>
    </w:p>
    <w:p>
      <w:pPr>
        <w:pStyle w:val="Normal"/>
        <w:rPr>
          <w:rStyle w:val="Textooriginal"/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Seleção de características</w:t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ab/>
        <w:t>A seleção de características tem como objetivo selecionar as colunas que possuam maior relevância a coluna alvo. Utilizamos o método RFE para reduzir o numero de colunas para somente 20. Nossa matriz final possui 817 linhas por 20 colunas.</w:t>
      </w:r>
    </w:p>
    <w:p>
      <w:pPr>
        <w:pStyle w:val="Normal"/>
        <w:rPr>
          <w:rStyle w:val="Textooriginal"/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Modelo</w:t>
      </w:r>
    </w:p>
    <w:p>
      <w:pPr>
        <w:pStyle w:val="Normal"/>
        <w:rPr>
          <w:rStyle w:val="Textooriginal"/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ab/>
        <w:t xml:space="preserve">RandomForest: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critério de separação Gini,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valor 15 de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profundidade máxima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,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utilização de validação cruzada de 10 folds,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 obtendo um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 xml:space="preserve">a acurácia 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igual a 0,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84</w:t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.</w:t>
      </w:r>
    </w:p>
    <w:p>
      <w:pPr>
        <w:pStyle w:val="Normal"/>
        <w:rPr>
          <w:rStyle w:val="Textooriginal"/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ab/>
      </w: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>NaiveBayes:</w:t>
      </w:r>
    </w:p>
    <w:p>
      <w:pPr>
        <w:pStyle w:val="Normal"/>
        <w:rPr>
          <w:rStyle w:val="Textooriginal"/>
          <w:rFonts w:ascii="Liberation Sans" w:hAnsi="Liberation Sans" w:eastAsia="AR PL SungtiL GB" w:cs="Lohit Devanagari"/>
          <w:color w:val="00000A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rPr/>
      </w:pPr>
      <w:r>
        <w:rPr>
          <w:rStyle w:val="Textooriginal"/>
          <w:rFonts w:eastAsia="AR PL SungtiL GB" w:cs="Lohit Devanagari" w:ascii="Liberation Sans" w:hAnsi="Liberation Sans"/>
          <w:color w:val="00000A"/>
          <w:sz w:val="24"/>
          <w:szCs w:val="24"/>
          <w:lang w:val="pt-BR" w:eastAsia="zh-CN" w:bidi="hi-IN"/>
        </w:rPr>
        <w:tab/>
        <w:t>SVM: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trackRevisions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00000A"/>
      <w:kern w:val="0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AR PL SungtiL GB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</TotalTime>
  <Application>LibreOffice/7.0.4.2$Linux_X86_64 LibreOffice_project/dcf040e67528d9187c66b2379df5ea4407429775</Application>
  <AppVersion>15.0000</AppVersion>
  <Pages>4</Pages>
  <Words>785</Words>
  <Characters>4114</Characters>
  <CharactersWithSpaces>4879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2020-10-12T08:52:45Z</dcterms:created>
  <dc:creator/>
  <dc:description/>
  <dc:language>pt-BR</dc:language>
  <cp:lastModifiedBy/>
  <dcterms:modified xsi:type="dcterms:W3CDTF">2021-01-05T21:15:47Z</dcterms:modified>
  <cp:revision>88</cp:revision>
  <dc:subject/>
  <dc:title/>
</cp:coreProperties>
</file>