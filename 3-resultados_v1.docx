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Extração de dados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Extraímos uma amostra no total de 200 documentos de patentes através do uso da técnica de webscraping. Destes documentos, os dados de Titulo e Resumo foram pré processados, removendo as quebras de linhas, espaços no inicio e fim da frase, uso de somente um espaço como separador e transformação em minusculo. Estes dados foram concatenados e usados para a montagem do corpora de documentos de patentes, que poderá ser utilizado para outros projetos.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IMAGEM DA NUVEM DE PALAVRAS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Construção nuvem de palavras dos termos mais representativ</w:t>
      </w:r>
      <w:r>
        <w:rPr>
          <w:rFonts w:ascii="Liberation Serif" w:hAnsi="Liberation Serif"/>
        </w:rPr>
        <w:t>o</w:t>
      </w:r>
      <w:r>
        <w:rPr>
          <w:rFonts w:ascii="Liberation Serif" w:hAnsi="Liberation Serif"/>
        </w:rPr>
        <w:t>s para este corpora.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Construção do dicionario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 construção do dicionario engloba o levantamento de tópicos, expansão dos termos, avaliação dos tópicos e expansão dos termos.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Levantamento de </w:t>
      </w:r>
      <w:r>
        <w:rPr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tópicos</w:t>
      </w:r>
    </w:p>
    <w:p>
      <w:pPr>
        <w:pStyle w:val="Normal"/>
        <w:rPr>
          <w:rFonts w:ascii="Liberation Serif" w:hAnsi="Liberation Serif" w:eastAsia="AR PL SungtiL GB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erif" w:hAnsi="Liberation Serif"/>
        </w:rPr>
      </w:pPr>
      <w:r>
        <w:rPr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 xml:space="preserve">O corpora de documentos de patentes foi carregado, removido as stopwords, removido também caracteres numéricos e especiais, depois separados em palavras (tokens) e </w:t>
      </w:r>
      <w:r>
        <w:rPr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desflexionados</w:t>
      </w:r>
      <w:r>
        <w:rPr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para a</w:t>
      </w:r>
      <w:r>
        <w:rPr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 xml:space="preserve"> sua raiz (lemmas). Resultando em 200 conjuntos de palavras normalizadas representando cada documento de patente e que esta pronto para ser utilizado em modelos de Processamento de Linguagem Natural e em modelos de Aprendizado de Maquina.</w:t>
      </w:r>
    </w:p>
    <w:p>
      <w:pPr>
        <w:pStyle w:val="Normal"/>
        <w:rPr/>
      </w:pPr>
      <w:r>
        <w:rPr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 xml:space="preserve">Aplicamos o modelo LDA, com os seguintes parâmetros - random_state igual a 100, update_every igual a 1, chuncksize igual a 100, passes igual a 10 e alpha automático. Para definir a quantidade de tópicos k, usamos um laço de 40 interações e anotamos o valor da métrica </w:t>
      </w: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Coherence.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>FIGURA DO GRAFICO DE  Coherence SCORE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>A distribuição dos valores de Coherence ao longo da variação do parametro k, permite que observemos qual a quantidade de tópicos devemos ter.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>O gráfico aponta que um k igual a 20 resulta no segundo mais alto valor de Coherence. Utilizaremos este valor para k, pois é um número menor de conjuntos de palavras que precisará serem interpretadas para se definir qual o título do tópico se referem.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>Validação dos tópicos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 xml:space="preserve">Examinamos o tópicos obtidos através da ferramenta pyLDAvis. Os termos que compõe os tópicos gerados  representam bem o corpora usado. Temos pouca sobreposição, com exceção do tópico 18, e os termos de cada tópico possuem uma alta relevância com o tema agronomia. 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>FIGURA DO GRAFICO pyLDAvis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>O gráfico de bolhas, cada bolha representa um tópico, o tamanho da bolha representa a prevalência do tópico e a sobreposição de bolhas aponta a similaridade entre os tópicos. O gráfico da direita, as barras representam a relevância do termo para o tópico observado.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>Expansão do dicionario</w:t>
      </w:r>
    </w:p>
    <w:p>
      <w:pPr>
        <w:pStyle w:val="Normal"/>
        <w:rPr>
          <w:rStyle w:val="Textooriginal"/>
          <w:rFonts w:ascii="Liberation Serif" w:hAnsi="Liberation Serif"/>
        </w:rPr>
      </w:pPr>
      <w:r>
        <w:rPr>
          <w:rFonts w:eastAsia="AR PL SungtiL GB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ab/>
        <w:t xml:space="preserve">Os tópicos geraram no total de 119 palavras únicas que foram submetidas ao wordnet e adicionado os sinônimos, hiperônimos e hipônimos destes termos, totalizando 673 termos que representam cada tópico. </w:t>
      </w:r>
      <w:r>
        <w:rPr>
          <w:rStyle w:val="Textooriginal"/>
          <w:rFonts w:eastAsia="AR PL SungtiL GB" w:cs="Lohit Devanagari" w:ascii="Liberation Serif" w:hAnsi="Liberation Serif"/>
          <w:color w:val="auto"/>
          <w:kern w:val="2"/>
          <w:sz w:val="24"/>
          <w:szCs w:val="24"/>
          <w:lang w:val="pt-BR" w:eastAsia="zh-CN" w:bidi="hi-IN"/>
        </w:rPr>
        <w:t>A estrutura do dicionario criado é composta por duas colunas, a primeira é o tópico e a segunda são os termos que estão atrelada ao tópico.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AR PL SungtiL GB" w:cs="Liberation Mono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LibreOffice/6.0.7.3$Linux_X86_64 LibreOffice_project/00m0$Build-3</Application>
  <Pages>2</Pages>
  <Words>453</Words>
  <Characters>2376</Characters>
  <CharactersWithSpaces>2827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2020-10-12T08:52:45Z</dcterms:created>
  <dc:creator/>
  <dc:description/>
  <dc:language>pt-BR</dc:language>
  <cp:lastModifiedBy/>
  <dcterms:modified xsi:type="dcterms:W3CDTF">2020-10-12T22:44:29Z</dcterms:modified>
  <cp:revision>34</cp:revision>
  <dc:subject/>
  <dc:title/>
</cp:coreProperties>
</file>