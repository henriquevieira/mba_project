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Materiais e métodos</w:t>
      </w:r>
    </w:p>
    <w:p>
      <w:pPr>
        <w:pStyle w:val="Normal"/>
        <w:rPr/>
      </w:pPr>
      <w:r>
        <w:rPr/>
      </w:r>
    </w:p>
    <w:p>
      <w:pPr>
        <w:pStyle w:val="Normal"/>
        <w:rPr/>
      </w:pPr>
      <w:r>
        <w:rPr/>
        <w:t>Revisão sistemática</w:t>
      </w:r>
    </w:p>
    <w:p>
      <w:pPr>
        <w:pStyle w:val="Normal"/>
        <w:rPr/>
      </w:pPr>
      <w:r>
        <w:rPr/>
        <w:t>O estudo de Revisão Sistemática da Literatura seguiu as recomendações Preferred Reporting Items for Systematic Reviews and Meta-Analisys – PRISMA (REFERENCIA).</w:t>
      </w:r>
    </w:p>
    <w:p>
      <w:pPr>
        <w:pStyle w:val="Normal"/>
        <w:rPr/>
      </w:pPr>
      <w:r>
        <w:rPr/>
        <w:t>Foram buscados os termos: “patent mining”, “patent”, “random forest”, “machine learning” - nas seguintes bases de dados: Periodicos CAPES, Microsoft research, Semantic Scholar e Google Scholar. O intervalo de publicação dos artigos selecionados estão entre 2012 a 2020 e restrito a somente artigos escritos em inglês.</w:t>
      </w:r>
    </w:p>
    <w:p>
      <w:pPr>
        <w:pStyle w:val="Normal"/>
        <w:rPr/>
      </w:pPr>
      <w:r>
        <w:rPr/>
      </w:r>
    </w:p>
    <w:p>
      <w:pPr>
        <w:pStyle w:val="Normal"/>
        <w:rPr/>
      </w:pPr>
      <w:r>
        <w:rPr/>
      </w:r>
    </w:p>
    <w:p>
      <w:pPr>
        <w:pStyle w:val="Normal"/>
        <w:rPr/>
      </w:pPr>
      <w:r>
        <w:rPr/>
        <w:t>1 – Descrição do objeto de estudo</w:t>
      </w:r>
    </w:p>
    <w:p>
      <w:pPr>
        <w:pStyle w:val="Normal"/>
        <w:rPr/>
      </w:pPr>
      <w:r>
        <w:rPr/>
      </w:r>
    </w:p>
    <w:p>
      <w:pPr>
        <w:pStyle w:val="Normal"/>
        <w:rPr/>
      </w:pPr>
      <w:r>
        <w:rPr/>
        <w:t xml:space="preserve"> </w:t>
      </w:r>
      <w:r>
        <w:rPr/>
        <w:t>Foi realizado a extração de dados de documentos de patentes no site Free Patents Online - FPO (</w:t>
      </w:r>
      <w:hyperlink r:id="rId2">
        <w:r>
          <w:rPr>
            <w:rStyle w:val="LinkdaInternet"/>
          </w:rPr>
          <w:t>https://www.freepatentsonline.com/</w:t>
        </w:r>
      </w:hyperlink>
      <w:r>
        <w:rPr/>
        <w:t>). Este site contem os dados dos documentos de patentes de forma pública.</w:t>
      </w:r>
    </w:p>
    <w:p>
      <w:pPr>
        <w:pStyle w:val="Normal"/>
        <w:rPr/>
      </w:pPr>
      <w:r>
        <w:rPr/>
      </w:r>
    </w:p>
    <w:p>
      <w:pPr>
        <w:pStyle w:val="Normal"/>
        <w:rPr/>
      </w:pPr>
      <w:r>
        <w:rPr/>
        <w:t>2 – Delineamento da pequisa</w:t>
      </w:r>
    </w:p>
    <w:p>
      <w:pPr>
        <w:pStyle w:val="Normal"/>
        <w:rPr/>
      </w:pPr>
      <w:r>
        <w:rPr/>
      </w:r>
    </w:p>
    <w:p>
      <w:pPr>
        <w:pStyle w:val="Normal"/>
        <w:rPr/>
      </w:pPr>
      <w:r>
        <w:rPr/>
        <w:t xml:space="preserve">Foi buscado o termo “agronomy” e filtrado para somente documentos de patentes registrados nos Estados Unidos. Foi totalizado 12906 patentes, dos quais selecionamos uma amostragem das 200 primeiras patentes. Construímos uma aplicação de webscraping na linguagem Python para realizar </w:t>
      </w:r>
      <w:r>
        <w:rPr>
          <w:rFonts w:eastAsia="AR PL SungtiL GB" w:cs="Lohit Devanagari"/>
          <w:color w:val="auto"/>
          <w:kern w:val="2"/>
          <w:sz w:val="24"/>
          <w:szCs w:val="24"/>
          <w:lang w:val="pt-BR" w:eastAsia="zh-CN" w:bidi="hi-IN"/>
        </w:rPr>
        <w:t>a</w:t>
      </w:r>
      <w:r>
        <w:rPr/>
        <w:t xml:space="preserve"> extração dos dados de documentos de patentes.  Os dados extraídos foram armazenados em um banco de dados.</w:t>
      </w:r>
    </w:p>
    <w:p>
      <w:pPr>
        <w:pStyle w:val="Normal"/>
        <w:rPr/>
      </w:pPr>
      <w:r>
        <w:rPr/>
      </w:r>
    </w:p>
    <w:p>
      <w:pPr>
        <w:pStyle w:val="Normal"/>
        <w:rPr/>
      </w:pPr>
      <w:r>
        <w:rPr/>
        <w:t>3 – Procedimentos específicos</w:t>
      </w:r>
    </w:p>
    <w:p>
      <w:pPr>
        <w:pStyle w:val="Normal"/>
        <w:rPr/>
      </w:pPr>
      <w:r>
        <w:rPr/>
      </w:r>
    </w:p>
    <w:p>
      <w:pPr>
        <w:pStyle w:val="Normal"/>
        <w:rPr/>
      </w:pPr>
      <w:r>
        <w:rPr/>
        <w:t>Extração das dados</w:t>
      </w:r>
    </w:p>
    <w:p>
      <w:pPr>
        <w:pStyle w:val="Normal"/>
        <w:rPr/>
      </w:pPr>
      <w:r>
        <w:rPr/>
        <w:t>A aplicação de webscraping dos dados de documentos de patentes foi escrita na linguagem de programação Python, com uso das bibliotecas requests e BeautifulSoup. Essa aplicação é modular o suficiente para que seja definido quantos documentos de patentes terão suas informações extraídas, como também quais informações serão extraídas. Os dados são organizados na forma de tabela e armazenado em um pequeno banco de dados feito em SQLite.</w:t>
      </w:r>
    </w:p>
    <w:p>
      <w:pPr>
        <w:pStyle w:val="Normal"/>
        <w:rPr/>
      </w:pPr>
      <w:r>
        <w:rPr/>
      </w:r>
    </w:p>
    <w:p>
      <w:pPr>
        <w:pStyle w:val="Normal"/>
        <w:rPr/>
      </w:pPr>
      <w:r>
        <w:rPr/>
        <w:t>FIGURA DE FLUXO E EXPLICACAO DO WEBSCRAPING E DO PROCESSAMENTO APLICADO</w:t>
      </w:r>
    </w:p>
    <w:p>
      <w:pPr>
        <w:pStyle w:val="Normal"/>
        <w:rPr/>
      </w:pPr>
      <w:r>
        <w:rPr/>
      </w:r>
    </w:p>
    <w:p>
      <w:pPr>
        <w:pStyle w:val="Normal"/>
        <w:rPr/>
      </w:pPr>
      <w:r>
        <w:rPr/>
        <w:t xml:space="preserve">Construção do </w:t>
      </w:r>
      <w:r>
        <w:rPr>
          <w:rFonts w:eastAsia="AR PL SungtiL GB" w:cs="Lohit Devanagari"/>
          <w:color w:val="auto"/>
          <w:kern w:val="2"/>
          <w:sz w:val="24"/>
          <w:szCs w:val="24"/>
          <w:lang w:val="pt-BR" w:eastAsia="zh-CN" w:bidi="hi-IN"/>
        </w:rPr>
        <w:t>dicionário</w:t>
      </w:r>
    </w:p>
    <w:p>
      <w:pPr>
        <w:pStyle w:val="Normal"/>
        <w:rPr/>
      </w:pPr>
      <w:r>
        <w:rPr/>
        <w:t xml:space="preserve">A construção do </w:t>
      </w:r>
      <w:r>
        <w:rPr>
          <w:rFonts w:eastAsia="AR PL SungtiL GB" w:cs="Lohit Devanagari"/>
          <w:color w:val="auto"/>
          <w:kern w:val="2"/>
          <w:sz w:val="24"/>
          <w:szCs w:val="24"/>
          <w:lang w:val="pt-BR" w:eastAsia="zh-CN" w:bidi="hi-IN"/>
        </w:rPr>
        <w:t>dicionário</w:t>
      </w:r>
      <w:r>
        <w:rPr/>
        <w:t xml:space="preserve"> que será utilizado no projeto é composto pelas seguintes etapas, geração de um corpora de documentos de patentes, pre processamento do corpora, obtenção da matriz de documento-termo (Document-Term Matrix – DTM) e aplicação do modelo Latent Dirichlet allocation (LDA). A partir dos tópicos apresentados pelo resultado do LDA, são adicionados ao tópicos, palavras relacionadas, tais como sinônimos, hiperônimos e hipônimos através do banco de dados wordnet. </w:t>
      </w:r>
    </w:p>
    <w:p>
      <w:pPr>
        <w:pStyle w:val="Normal"/>
        <w:rPr/>
      </w:pPr>
      <w:r>
        <w:rPr/>
      </w:r>
    </w:p>
    <w:p>
      <w:pPr>
        <w:pStyle w:val="Normal"/>
        <w:rPr/>
      </w:pPr>
      <w:r>
        <w:rPr/>
        <w:t>FIGURA DO FLUXOGRAMA DE CONSTRUCAO DO DICIONARIO</w:t>
      </w:r>
    </w:p>
    <w:p>
      <w:pPr>
        <w:pStyle w:val="Normal"/>
        <w:rPr/>
      </w:pPr>
      <w:r>
        <w:rPr/>
      </w:r>
    </w:p>
    <w:p>
      <w:pPr>
        <w:pStyle w:val="Normal"/>
        <w:rPr/>
      </w:pPr>
      <w:r>
        <w:rPr/>
      </w:r>
    </w:p>
    <w:p>
      <w:pPr>
        <w:pStyle w:val="Normal"/>
        <w:rPr/>
      </w:pPr>
      <w:r>
        <w:rPr/>
      </w:r>
    </w:p>
    <w:p>
      <w:pPr>
        <w:pStyle w:val="Normal"/>
        <w:rPr/>
      </w:pPr>
      <w:r>
        <w:rPr/>
        <w:t xml:space="preserve">4 – Validação do </w:t>
      </w:r>
      <w:r>
        <w:rPr>
          <w:rFonts w:eastAsia="AR PL SungtiL GB" w:cs="Lohit Devanagari"/>
          <w:color w:val="auto"/>
          <w:kern w:val="2"/>
          <w:sz w:val="24"/>
          <w:szCs w:val="24"/>
          <w:lang w:val="pt-BR" w:eastAsia="zh-CN" w:bidi="hi-IN"/>
        </w:rPr>
        <w:t>dicionário</w:t>
      </w:r>
    </w:p>
    <w:p>
      <w:pPr>
        <w:pStyle w:val="Normal"/>
        <w:rPr/>
      </w:pPr>
      <w:r>
        <w:rPr/>
      </w:r>
    </w:p>
    <w:p>
      <w:pPr>
        <w:pStyle w:val="Normal"/>
        <w:rPr/>
      </w:pPr>
      <w:r>
        <w:rPr/>
        <w:t xml:space="preserve">A avaliação do </w:t>
      </w:r>
      <w:r>
        <w:rPr>
          <w:rFonts w:eastAsia="AR PL SungtiL GB" w:cs="Lohit Devanagari"/>
          <w:color w:val="auto"/>
          <w:kern w:val="2"/>
          <w:sz w:val="24"/>
          <w:szCs w:val="24"/>
          <w:lang w:val="pt-BR" w:eastAsia="zh-CN" w:bidi="hi-IN"/>
        </w:rPr>
        <w:t>dicionário</w:t>
      </w:r>
      <w:r>
        <w:rPr/>
        <w:t xml:space="preserve"> obtido, consiste em observar se o valor k utilizado para geração de tópicos conseguiu separar adequadamente os assuntos contidos no corpora.</w:t>
      </w:r>
    </w:p>
    <w:p>
      <w:pPr>
        <w:pStyle w:val="Normal"/>
        <w:rPr/>
      </w:pPr>
      <w:r>
        <w:rPr/>
      </w:r>
    </w:p>
    <w:p>
      <w:pPr>
        <w:pStyle w:val="Normal"/>
        <w:rPr/>
      </w:pPr>
      <w:r>
        <w:rPr/>
        <w:t>5 – Analise dos dados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pt-BR"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AR PL SungtiL GB" w:cs="Lohit Devanagari"/>
      <w:color w:val="auto"/>
      <w:kern w:val="2"/>
      <w:sz w:val="24"/>
      <w:szCs w:val="24"/>
      <w:lang w:val="pt-BR" w:eastAsia="zh-CN" w:bidi="hi-IN"/>
    </w:rPr>
  </w:style>
  <w:style w:type="character" w:styleId="LinkdaInternet">
    <w:name w:val="Link da Internet"/>
    <w:qFormat/>
    <w:rPr>
      <w:color w:val="000080"/>
      <w:u w:val="single"/>
      <w:lang w:val="zxx" w:eastAsia="zxx" w:bidi="zxx"/>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Unicode MS"/>
    </w:rPr>
  </w:style>
  <w:style w:type="paragraph" w:styleId="Ttulo">
    <w:name w:val="Título"/>
    <w:basedOn w:val="Normal"/>
    <w:next w:val="TextBody"/>
    <w:qFormat/>
    <w:pPr>
      <w:keepNext w:val="true"/>
      <w:spacing w:before="240" w:after="120"/>
    </w:pPr>
    <w:rPr>
      <w:rFonts w:ascii="Liberation Sans" w:hAnsi="Liberation Sans" w:eastAsia="AR PL SungtiL GB" w:cs="Lohit Devanagari"/>
      <w:sz w:val="28"/>
      <w:szCs w:val="28"/>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reepatentsonline.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TotalTime>
  <Application>LibreOffice/6.4.7.2$MacOSX_X86_64 LibreOffice_project/639b8ac485750d5696d7590a72ef1b496725cfb5</Application>
  <Pages>2</Pages>
  <Words>364</Words>
  <Characters>2133</Characters>
  <CharactersWithSpaces>2489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2020-09-29T00:20:33Z</dcterms:created>
  <dc:creator/>
  <dc:description/>
  <dc:language>pt-BR</dc:language>
  <cp:lastModifiedBy/>
  <dcterms:modified xsi:type="dcterms:W3CDTF">2021-01-06T00:29:23Z</dcterms:modified>
  <cp:revision>45</cp:revision>
  <dc:subject/>
  <dc:title/>
</cp:coreProperties>
</file>