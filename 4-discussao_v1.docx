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Discussão</w:t>
      </w:r>
    </w:p>
    <w:p>
      <w:pPr>
        <w:pStyle w:val="Normal"/>
        <w:rPr/>
      </w:pPr>
      <w:r>
        <w:rPr/>
      </w:r>
    </w:p>
    <w:p>
      <w:pPr>
        <w:pStyle w:val="Normal"/>
        <w:rPr/>
      </w:pPr>
      <w:bookmarkStart w:id="0" w:name="__DdeLink__105_1301946456"/>
      <w:r>
        <w:rPr/>
        <w:t>Conseguimos realizar a extração bem sucedida de uma amostra de documentos de patentes, do qual pré processamos e criamos um corpora que poderá ser usado não somente para este trabalho como para outros trabalhos com documentos de patente</w:t>
      </w:r>
      <w:r>
        <w:rPr>
          <w:color w:val="000000"/>
        </w:rPr>
        <w:t>s sobre o tema de agronomia</w:t>
      </w:r>
    </w:p>
    <w:p>
      <w:pPr>
        <w:pStyle w:val="Normal"/>
        <w:rPr/>
      </w:pPr>
      <w:r>
        <w:rPr/>
        <w:t>. Fizemos um primeiro levantamento dos tópicos usando o modelo LDA e obtivemos 2</w:t>
      </w:r>
      <w:r>
        <w:rPr>
          <w:rFonts w:eastAsia="AR PL SungtiL GB" w:cs="Lohit Devanagari"/>
          <w:color w:val="auto"/>
          <w:kern w:val="2"/>
          <w:sz w:val="24"/>
          <w:szCs w:val="24"/>
          <w:lang w:val="pt-BR" w:eastAsia="zh-CN" w:bidi="hi-IN"/>
        </w:rPr>
        <w:t>5</w:t>
      </w:r>
      <w:r>
        <w:rPr/>
        <w:t xml:space="preserve"> tópicos que serão avaliados e rotulados corretamente.</w:t>
      </w:r>
      <w:bookmarkEnd w:id="0"/>
      <w:r>
        <w:rPr/>
        <w:t xml:space="preserve"> </w:t>
      </w:r>
    </w:p>
    <w:p>
      <w:pPr>
        <w:pStyle w:val="Normal"/>
        <w:rPr/>
      </w:pPr>
      <w:r>
        <w:rPr/>
        <w:t xml:space="preserve">Utilizando termos simples para rotular os tópicos neste primeiro momento percebemos que dois tópicos puderam ser removidos por serem semelhantes. Com os termos, expandimos com novos termos que são sinônimos, hiperônimos e hipônimos dos termos associados aos tópicos fazendo com que o nosso </w:t>
      </w:r>
      <w:r>
        <w:rPr>
          <w:rFonts w:eastAsia="AR PL SungtiL GB" w:cs="Lohit Devanagari"/>
          <w:color w:val="auto"/>
          <w:kern w:val="2"/>
          <w:sz w:val="24"/>
          <w:szCs w:val="24"/>
          <w:lang w:val="pt-BR" w:eastAsia="zh-CN" w:bidi="hi-IN"/>
        </w:rPr>
        <w:t>dicionário</w:t>
      </w:r>
      <w:r>
        <w:rPr/>
        <w:t xml:space="preserve"> cubra uma </w:t>
      </w:r>
      <w:r>
        <w:rPr>
          <w:rFonts w:eastAsia="AR PL SungtiL GB" w:cs="Lohit Devanagari"/>
          <w:color w:val="auto"/>
          <w:kern w:val="2"/>
          <w:sz w:val="24"/>
          <w:szCs w:val="24"/>
          <w:lang w:val="pt-BR" w:eastAsia="zh-CN" w:bidi="hi-IN"/>
        </w:rPr>
        <w:t>área</w:t>
      </w:r>
      <w:r>
        <w:rPr/>
        <w:t xml:space="preserve"> maior do assunto. </w:t>
      </w:r>
    </w:p>
    <w:p>
      <w:pPr>
        <w:pStyle w:val="Normal"/>
        <w:rPr/>
      </w:pPr>
      <w:r>
        <w:rPr/>
        <w:t>Por fim, testamos três modelos muito utilizados na classificação de textos, o Random Forest, Naive Bayes e SVM. O modelo feito em RandomForest o</w:t>
      </w:r>
      <w:r>
        <w:rPr>
          <w:rFonts w:eastAsia="AR PL SungtiL GB" w:cs="Lohit Devanagari"/>
          <w:color w:val="auto"/>
          <w:kern w:val="2"/>
          <w:sz w:val="24"/>
          <w:szCs w:val="24"/>
          <w:lang w:val="pt-BR" w:eastAsia="zh-CN" w:bidi="hi-IN"/>
        </w:rPr>
        <w:t>b</w:t>
      </w:r>
      <w:r>
        <w:rPr/>
        <w:t xml:space="preserve">teve um melhor resultado em comparação aos outros dois modelos, onde o modelo final </w:t>
      </w:r>
      <w:r>
        <w:rPr>
          <w:rFonts w:eastAsia="AR PL SungtiL GB" w:cs="Lohit Devanagari"/>
          <w:color w:val="auto"/>
          <w:kern w:val="2"/>
          <w:sz w:val="24"/>
          <w:szCs w:val="24"/>
          <w:lang w:val="pt-BR" w:eastAsia="zh-CN" w:bidi="hi-IN"/>
        </w:rPr>
        <w:t xml:space="preserve"> alcançou</w:t>
      </w:r>
      <w:r>
        <w:rPr/>
        <w:t xml:space="preserve"> </w:t>
      </w:r>
      <w:r>
        <w:rPr>
          <w:rFonts w:eastAsia="AR PL SungtiL GB" w:cs="Lohit Devanagari"/>
          <w:color w:val="auto"/>
          <w:kern w:val="2"/>
          <w:sz w:val="24"/>
          <w:szCs w:val="24"/>
          <w:lang w:val="pt-BR" w:eastAsia="zh-CN" w:bidi="hi-IN"/>
        </w:rPr>
        <w:t>um</w:t>
      </w:r>
      <w:r>
        <w:rPr/>
        <w:t xml:space="preserve"> valor de </w:t>
      </w:r>
      <w:r>
        <w:rPr>
          <w:rFonts w:eastAsia="AR PL SungtiL GB" w:cs="Lohit Devanagari"/>
          <w:color w:val="auto"/>
          <w:kern w:val="2"/>
          <w:sz w:val="24"/>
          <w:szCs w:val="24"/>
          <w:lang w:val="pt-BR" w:eastAsia="zh-CN" w:bidi="hi-IN"/>
        </w:rPr>
        <w:t>acurácia</w:t>
      </w:r>
      <w:r>
        <w:rPr/>
        <w:t xml:space="preserve"> de 0,</w:t>
      </w:r>
      <w:r>
        <w:rPr>
          <w:rFonts w:eastAsia="AR PL SungtiL GB" w:cs="Lohit Devanagari"/>
          <w:color w:val="auto"/>
          <w:kern w:val="2"/>
          <w:sz w:val="24"/>
          <w:szCs w:val="24"/>
          <w:lang w:val="pt-BR" w:eastAsia="zh-CN" w:bidi="hi-IN"/>
        </w:rPr>
        <w:t>84</w:t>
      </w:r>
      <w:r>
        <w:rPr/>
        <w:t xml:space="preserve">, muito </w:t>
      </w:r>
      <w:r>
        <w:rPr>
          <w:rFonts w:eastAsia="AR PL SungtiL GB" w:cs="Lohit Devanagari"/>
          <w:color w:val="auto"/>
          <w:kern w:val="2"/>
          <w:sz w:val="24"/>
          <w:szCs w:val="24"/>
          <w:lang w:val="pt-BR" w:eastAsia="zh-CN" w:bidi="hi-IN"/>
        </w:rPr>
        <w:t>mais</w:t>
      </w:r>
      <w:r>
        <w:rPr/>
        <w:t xml:space="preserve"> do que era esperado. </w:t>
      </w:r>
    </w:p>
    <w:p>
      <w:pPr>
        <w:pStyle w:val="Normal"/>
        <w:rPr/>
      </w:pPr>
      <w:r>
        <w:rPr/>
        <w:t xml:space="preserve">Acreditamos que aplicando outras </w:t>
      </w:r>
      <w:r>
        <w:rPr>
          <w:rFonts w:eastAsia="AR PL SungtiL GB" w:cs="Lohit Devanagari"/>
          <w:color w:val="auto"/>
          <w:kern w:val="2"/>
          <w:sz w:val="24"/>
          <w:szCs w:val="24"/>
          <w:lang w:val="pt-BR" w:eastAsia="zh-CN" w:bidi="hi-IN"/>
        </w:rPr>
        <w:t>técnicas</w:t>
      </w:r>
      <w:r>
        <w:rPr/>
        <w:t xml:space="preserve"> de pre processamento e um teste exaustivo de diferentes valores de </w:t>
      </w:r>
      <w:r>
        <w:rPr>
          <w:rFonts w:eastAsia="AR PL SungtiL GB" w:cs="Lohit Devanagari"/>
          <w:color w:val="auto"/>
          <w:kern w:val="2"/>
          <w:sz w:val="24"/>
          <w:szCs w:val="24"/>
          <w:lang w:val="pt-BR" w:eastAsia="zh-CN" w:bidi="hi-IN"/>
        </w:rPr>
        <w:t>parâmetros</w:t>
      </w:r>
      <w:r>
        <w:rPr/>
        <w:t>, há a possibilidade de obter um valor de acurácia acima de 0,90.</w:t>
      </w:r>
    </w:p>
    <w:p>
      <w:pPr>
        <w:pStyle w:val="Normal"/>
        <w:rPr/>
      </w:pPr>
      <w:r>
        <w:rPr/>
      </w:r>
    </w:p>
    <w:p>
      <w:pPr>
        <w:pStyle w:val="Normal"/>
        <w:rPr>
          <w:rFonts w:eastAsia="AR PL SungtiL GB" w:cs="Lohit Devanagari"/>
          <w:color w:val="auto"/>
          <w:kern w:val="2"/>
          <w:sz w:val="24"/>
          <w:szCs w:val="24"/>
          <w:lang w:val="pt-BR"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trackRevisions/>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SungtiL GB" w:cs="Lohit Devanagari"/>
      <w:color w:val="auto"/>
      <w:kern w:val="2"/>
      <w:sz w:val="24"/>
      <w:szCs w:val="24"/>
      <w:lang w:val="pt-BR"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Unicode MS"/>
    </w:rPr>
  </w:style>
  <w:style w:type="paragraph" w:styleId="Ttulo">
    <w:name w:val="Título"/>
    <w:basedOn w:val="Normal"/>
    <w:next w:val="TextBody"/>
    <w:qFormat/>
    <w:pPr>
      <w:keepNext w:val="true"/>
      <w:spacing w:before="240" w:after="120"/>
    </w:pPr>
    <w:rPr>
      <w:rFonts w:ascii="Liberation Sans" w:hAnsi="Liberation Sans" w:eastAsia="AR PL SungtiL GB" w:cs="Lohit Devanagari"/>
      <w:sz w:val="28"/>
      <w:szCs w:val="28"/>
    </w:rPr>
  </w:style>
  <w:style w:type="paragraph" w:styleId="Ndice">
    <w:name w:val="Índice"/>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LibreOffice/7.0.4.2$Linux_X86_64 LibreOffice_project/dcf040e67528d9187c66b2379df5ea4407429775</Application>
  <AppVersion>15.0000</AppVersion>
  <Pages>1</Pages>
  <Words>194</Words>
  <Characters>1035</Characters>
  <CharactersWithSpaces>1227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2020-10-12T17:45:53Z</dcterms:created>
  <dc:creator/>
  <dc:description/>
  <dc:language>pt-BR</dc:language>
  <cp:lastModifiedBy/>
  <dcterms:modified xsi:type="dcterms:W3CDTF">2021-01-06T08:57:04Z</dcterms:modified>
  <cp:revision>18</cp:revision>
  <dc:subject/>
  <dc:title/>
</cp:coreProperties>
</file>